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45D25" w14:textId="2F21EE48" w:rsidR="00140759" w:rsidRPr="00140759" w:rsidRDefault="00140759" w:rsidP="00822DC7">
      <w:pPr>
        <w:rPr>
          <w:color w:val="FF0000"/>
        </w:rPr>
      </w:pPr>
      <w:r w:rsidRPr="00140759">
        <w:rPr>
          <w:color w:val="FF0000"/>
        </w:rPr>
        <w:t>Instructions</w:t>
      </w:r>
      <w:r>
        <w:rPr>
          <w:color w:val="FF0000"/>
        </w:rPr>
        <w:t>:</w:t>
      </w:r>
    </w:p>
    <w:p w14:paraId="486443BB" w14:textId="02A2BFB6" w:rsidR="00B64CFF" w:rsidRDefault="00822DC7" w:rsidP="00370B9A">
      <w:pPr>
        <w:spacing w:after="240" w:line="280" w:lineRule="atLeast"/>
        <w:jc w:val="both"/>
      </w:pPr>
      <w:r>
        <w:t xml:space="preserve">You are </w:t>
      </w:r>
      <w:r w:rsidR="00370B9A">
        <w:t xml:space="preserve">assigned to </w:t>
      </w:r>
      <w:r>
        <w:t xml:space="preserve">a </w:t>
      </w:r>
      <w:r w:rsidR="00370B9A">
        <w:t xml:space="preserve">first-response task after a disaster occurred </w:t>
      </w:r>
      <w:r>
        <w:t>with a robot teammate.</w:t>
      </w:r>
      <w:r w:rsidR="00B64CFF">
        <w:t xml:space="preserve"> </w:t>
      </w:r>
    </w:p>
    <w:p w14:paraId="545CD29B" w14:textId="3C4489C4" w:rsidR="00B64CFF" w:rsidRDefault="002D7ECC" w:rsidP="00B85B36">
      <w:pPr>
        <w:spacing w:after="240" w:line="280" w:lineRule="atLeast"/>
        <w:jc w:val="both"/>
      </w:pPr>
      <w:r>
        <w:t xml:space="preserve">You have access to the floor plan </w:t>
      </w:r>
      <w:r w:rsidRPr="00E86039">
        <w:rPr>
          <w:u w:val="single"/>
        </w:rPr>
        <w:t>BEFORE</w:t>
      </w:r>
      <w:r w:rsidR="006032B2">
        <w:t xml:space="preserve"> the disaster but it may have changed </w:t>
      </w:r>
      <w:r>
        <w:t>d</w:t>
      </w:r>
      <w:r w:rsidR="00B64CFF">
        <w:t xml:space="preserve">ue to </w:t>
      </w:r>
      <w:r w:rsidR="006032B2">
        <w:t xml:space="preserve">damage incurred </w:t>
      </w:r>
      <w:r w:rsidR="00370B9A">
        <w:t>by the disa</w:t>
      </w:r>
      <w:r w:rsidR="006032B2">
        <w:t>ster. For exa</w:t>
      </w:r>
      <w:r w:rsidR="00B85B36">
        <w:t xml:space="preserve">mple, some paths may be blocked and only your robot teammate that is working on the scene can sense these changes. </w:t>
      </w:r>
      <w:r w:rsidR="002B6E61">
        <w:t xml:space="preserve">So be aware. </w:t>
      </w:r>
    </w:p>
    <w:p w14:paraId="00D7B8F6" w14:textId="13950AE6" w:rsidR="00D11925" w:rsidRDefault="00894E3C" w:rsidP="009972B2">
      <w:pPr>
        <w:spacing w:after="240" w:line="280" w:lineRule="atLeast"/>
        <w:jc w:val="both"/>
      </w:pPr>
      <w:r>
        <w:t>In this scenario, y</w:t>
      </w:r>
      <w:r w:rsidR="00F9645C" w:rsidRPr="00D11925">
        <w:t xml:space="preserve">our task is to </w:t>
      </w:r>
      <w:r>
        <w:t xml:space="preserve">team up with a remote robot that is working on the disaster scene. The team goal is to search all the </w:t>
      </w:r>
      <w:r w:rsidR="00505CDB">
        <w:t>marked</w:t>
      </w:r>
      <w:r w:rsidR="00F9645C" w:rsidRPr="00D11925">
        <w:t xml:space="preserve"> locations </w:t>
      </w:r>
      <w:r w:rsidR="009972B2">
        <w:t>AS FAST AS POSSIBLE</w:t>
      </w:r>
      <w:r w:rsidR="00F9645C" w:rsidRPr="00D11925">
        <w:t xml:space="preserve"> </w:t>
      </w:r>
      <w:r>
        <w:t>and your role is to h</w:t>
      </w:r>
      <w:r w:rsidR="00B85B36">
        <w:t>elp the robot by providing high-</w:t>
      </w:r>
      <w:r>
        <w:t xml:space="preserve">level guidance about what the next </w:t>
      </w:r>
      <w:r w:rsidR="00B85B36">
        <w:t>marked location to visit</w:t>
      </w:r>
      <w:r w:rsidR="00F9645C" w:rsidRPr="00D11925">
        <w:t>.</w:t>
      </w:r>
      <w:r w:rsidR="00A446CC" w:rsidRPr="00D11925">
        <w:t xml:space="preserve"> </w:t>
      </w:r>
    </w:p>
    <w:p w14:paraId="677C7A8D" w14:textId="4582D375" w:rsidR="00D11925" w:rsidRPr="00D11925" w:rsidRDefault="00B85B36" w:rsidP="00B85B36">
      <w:pPr>
        <w:spacing w:after="240" w:line="280" w:lineRule="atLeast"/>
        <w:jc w:val="both"/>
        <w:rPr>
          <w:color w:val="000000" w:themeColor="text1"/>
        </w:rPr>
      </w:pPr>
      <w:r>
        <w:rPr>
          <w:color w:val="000000" w:themeColor="text1"/>
        </w:rPr>
        <w:t>To provide your high-</w:t>
      </w:r>
      <w:r w:rsidR="00370B9A">
        <w:rPr>
          <w:color w:val="000000" w:themeColor="text1"/>
        </w:rPr>
        <w:t xml:space="preserve">level guidance to the robot, </w:t>
      </w:r>
      <w:r w:rsidR="00D53FB5" w:rsidRPr="00D11925">
        <w:rPr>
          <w:color w:val="000000" w:themeColor="text1"/>
        </w:rPr>
        <w:t xml:space="preserve">click on </w:t>
      </w:r>
      <w:r>
        <w:rPr>
          <w:color w:val="000000" w:themeColor="text1"/>
        </w:rPr>
        <w:t>a room</w:t>
      </w:r>
      <w:r w:rsidR="00D53FB5" w:rsidRPr="00D11925">
        <w:rPr>
          <w:color w:val="000000" w:themeColor="text1"/>
        </w:rPr>
        <w:t xml:space="preserve"> </w:t>
      </w:r>
      <w:r w:rsidR="00370B9A">
        <w:rPr>
          <w:color w:val="000000" w:themeColor="text1"/>
        </w:rPr>
        <w:t xml:space="preserve">marked </w:t>
      </w:r>
      <w:r w:rsidR="00D53FB5" w:rsidRPr="00D11925">
        <w:rPr>
          <w:color w:val="000000" w:themeColor="text1"/>
        </w:rPr>
        <w:t xml:space="preserve">with </w:t>
      </w:r>
      <w:r w:rsidR="00D53FB5" w:rsidRPr="00D11925">
        <w:rPr>
          <w:noProof/>
          <w:sz w:val="36"/>
          <w:szCs w:val="36"/>
        </w:rPr>
        <w:drawing>
          <wp:inline distT="0" distB="0" distL="0" distR="0" wp14:anchorId="111FAA92" wp14:editId="0ED749E4">
            <wp:extent cx="215477" cy="215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TXdzqyT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679" cy="226679"/>
                    </a:xfrm>
                    <a:prstGeom prst="rect">
                      <a:avLst/>
                    </a:prstGeom>
                  </pic:spPr>
                </pic:pic>
              </a:graphicData>
            </a:graphic>
          </wp:inline>
        </w:drawing>
      </w:r>
      <w:r>
        <w:rPr>
          <w:color w:val="000000" w:themeColor="text1"/>
        </w:rPr>
        <w:t xml:space="preserve"> that is unvisited</w:t>
      </w:r>
      <w:r w:rsidR="00D53FB5" w:rsidRPr="00D11925">
        <w:rPr>
          <w:color w:val="000000" w:themeColor="text1"/>
        </w:rPr>
        <w:t>.</w:t>
      </w:r>
      <w:r w:rsidR="001D158C" w:rsidRPr="00D11925">
        <w:rPr>
          <w:color w:val="000000" w:themeColor="text1"/>
        </w:rPr>
        <w:t xml:space="preserve"> </w:t>
      </w:r>
      <w:r w:rsidR="00370B9A">
        <w:rPr>
          <w:color w:val="000000" w:themeColor="text1"/>
        </w:rPr>
        <w:t xml:space="preserve">This informs the robot that is the next room that you think it should visit. </w:t>
      </w:r>
    </w:p>
    <w:p w14:paraId="1FE09A8E" w14:textId="28F59F0A" w:rsidR="00150FDA" w:rsidRPr="005830D3" w:rsidRDefault="001D158C" w:rsidP="002F0F87">
      <w:pPr>
        <w:spacing w:line="280" w:lineRule="atLeast"/>
        <w:jc w:val="both"/>
        <w:rPr>
          <w:b/>
          <w:bCs/>
          <w:color w:val="000000" w:themeColor="text1"/>
          <w:highlight w:val="yellow"/>
          <w:rPrChange w:id="0" w:author="Mehrdad Zaker Shahrak (Student)" w:date="2018-03-24T16:26:00Z">
            <w:rPr>
              <w:b/>
              <w:bCs/>
              <w:color w:val="000000" w:themeColor="text1"/>
            </w:rPr>
          </w:rPrChange>
        </w:rPr>
      </w:pPr>
      <w:r w:rsidRPr="005830D3">
        <w:rPr>
          <w:color w:val="000000" w:themeColor="text1"/>
          <w:highlight w:val="yellow"/>
          <w:rPrChange w:id="1" w:author="Mehrdad Zaker Shahrak (Student)" w:date="2018-03-24T16:26:00Z">
            <w:rPr>
              <w:color w:val="000000" w:themeColor="text1"/>
            </w:rPr>
          </w:rPrChange>
        </w:rPr>
        <w:t xml:space="preserve">Before each move, the system asks you a question regarding to the </w:t>
      </w:r>
      <w:r w:rsidR="000A2370" w:rsidRPr="005830D3">
        <w:rPr>
          <w:color w:val="000000" w:themeColor="text1"/>
          <w:highlight w:val="yellow"/>
          <w:rPrChange w:id="2" w:author="Mehrdad Zaker Shahrak (Student)" w:date="2018-03-24T16:26:00Z">
            <w:rPr>
              <w:color w:val="000000" w:themeColor="text1"/>
            </w:rPr>
          </w:rPrChange>
        </w:rPr>
        <w:t>action robot about to perform</w:t>
      </w:r>
      <w:r w:rsidRPr="005830D3">
        <w:rPr>
          <w:color w:val="000000" w:themeColor="text1"/>
          <w:highlight w:val="yellow"/>
          <w:rPrChange w:id="3" w:author="Mehrdad Zaker Shahrak (Student)" w:date="2018-03-24T16:26:00Z">
            <w:rPr>
              <w:color w:val="000000" w:themeColor="text1"/>
            </w:rPr>
          </w:rPrChange>
        </w:rPr>
        <w:t xml:space="preserve">: </w:t>
      </w:r>
    </w:p>
    <w:p w14:paraId="593CAE95" w14:textId="14E32A47" w:rsidR="00F9645C" w:rsidRPr="005830D3" w:rsidRDefault="001D158C" w:rsidP="00150FDA">
      <w:pPr>
        <w:jc w:val="center"/>
        <w:rPr>
          <w:b/>
          <w:bCs/>
          <w:highlight w:val="yellow"/>
          <w:rPrChange w:id="4" w:author="Mehrdad Zaker Shahrak (Student)" w:date="2018-03-24T16:26:00Z">
            <w:rPr>
              <w:b/>
              <w:bCs/>
            </w:rPr>
          </w:rPrChange>
        </w:rPr>
      </w:pPr>
      <w:bookmarkStart w:id="5" w:name="_GoBack"/>
      <w:r w:rsidRPr="005830D3">
        <w:rPr>
          <w:b/>
          <w:bCs/>
          <w:noProof/>
          <w:highlight w:val="yellow"/>
          <w:rPrChange w:id="6" w:author="Mehrdad Zaker Shahrak (Student)" w:date="2018-03-24T16:26:00Z">
            <w:rPr>
              <w:b/>
              <w:bCs/>
              <w:noProof/>
            </w:rPr>
          </w:rPrChange>
        </w:rPr>
        <w:drawing>
          <wp:inline distT="0" distB="0" distL="0" distR="0" wp14:anchorId="36C92829" wp14:editId="6B577E2F">
            <wp:extent cx="3293110" cy="64346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3-24%20at%202.27.30%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6161" r="2297" b="5248"/>
                    <a:stretch/>
                  </pic:blipFill>
                  <pic:spPr bwMode="auto">
                    <a:xfrm>
                      <a:off x="0" y="0"/>
                      <a:ext cx="3296748" cy="644177"/>
                    </a:xfrm>
                    <a:prstGeom prst="rect">
                      <a:avLst/>
                    </a:prstGeom>
                    <a:noFill/>
                    <a:ln>
                      <a:noFill/>
                    </a:ln>
                    <a:extLst>
                      <a:ext uri="{53640926-AAD7-44D8-BBD7-CCE9431645EC}">
                        <a14:shadowObscured xmlns:a14="http://schemas.microsoft.com/office/drawing/2010/main"/>
                      </a:ext>
                    </a:extLst>
                  </pic:spPr>
                </pic:pic>
              </a:graphicData>
            </a:graphic>
          </wp:inline>
        </w:drawing>
      </w:r>
      <w:bookmarkEnd w:id="5"/>
    </w:p>
    <w:p w14:paraId="6A71A557" w14:textId="77777777" w:rsidR="002A74C7" w:rsidRPr="005830D3" w:rsidRDefault="002A74C7" w:rsidP="000A2370">
      <w:pPr>
        <w:rPr>
          <w:highlight w:val="yellow"/>
          <w:rPrChange w:id="7" w:author="Mehrdad Zaker Shahrak (Student)" w:date="2018-03-24T16:26:00Z">
            <w:rPr/>
          </w:rPrChange>
        </w:rPr>
      </w:pPr>
    </w:p>
    <w:p w14:paraId="04F3915B" w14:textId="77777777" w:rsidR="00A41B61" w:rsidRPr="005830D3" w:rsidRDefault="002A74C7" w:rsidP="00A41B61">
      <w:pPr>
        <w:spacing w:after="240"/>
        <w:rPr>
          <w:highlight w:val="yellow"/>
          <w:rPrChange w:id="8" w:author="Mehrdad Zaker Shahrak (Student)" w:date="2018-03-24T16:26:00Z">
            <w:rPr/>
          </w:rPrChange>
        </w:rPr>
      </w:pPr>
      <w:r w:rsidRPr="005830D3">
        <w:rPr>
          <w:highlight w:val="yellow"/>
          <w:rPrChange w:id="9" w:author="Mehrdad Zaker Shahrak (Student)" w:date="2018-03-24T16:26:00Z">
            <w:rPr/>
          </w:rPrChange>
        </w:rPr>
        <w:t xml:space="preserve">After you answered the question the robot will perform </w:t>
      </w:r>
      <w:r w:rsidR="00470552" w:rsidRPr="005830D3">
        <w:rPr>
          <w:highlight w:val="yellow"/>
          <w:rPrChange w:id="10" w:author="Mehrdad Zaker Shahrak (Student)" w:date="2018-03-24T16:26:00Z">
            <w:rPr/>
          </w:rPrChange>
        </w:rPr>
        <w:t>one</w:t>
      </w:r>
      <w:r w:rsidR="007D1A3C" w:rsidRPr="005830D3">
        <w:rPr>
          <w:highlight w:val="yellow"/>
          <w:rPrChange w:id="11" w:author="Mehrdad Zaker Shahrak (Student)" w:date="2018-03-24T16:26:00Z">
            <w:rPr/>
          </w:rPrChange>
        </w:rPr>
        <w:t xml:space="preserve"> action</w:t>
      </w:r>
      <w:r w:rsidRPr="005830D3">
        <w:rPr>
          <w:highlight w:val="yellow"/>
          <w:rPrChange w:id="12" w:author="Mehrdad Zaker Shahrak (Student)" w:date="2018-03-24T16:26:00Z">
            <w:rPr/>
          </w:rPrChange>
        </w:rPr>
        <w:t xml:space="preserve"> </w:t>
      </w:r>
      <w:r w:rsidRPr="005830D3">
        <w:rPr>
          <w:highlight w:val="yellow"/>
          <w:u w:val="single"/>
          <w:rPrChange w:id="13" w:author="Mehrdad Zaker Shahrak (Student)" w:date="2018-03-24T16:26:00Z">
            <w:rPr>
              <w:u w:val="single"/>
            </w:rPr>
          </w:rPrChange>
        </w:rPr>
        <w:t>regardless</w:t>
      </w:r>
      <w:r w:rsidRPr="005830D3">
        <w:rPr>
          <w:highlight w:val="yellow"/>
          <w:rPrChange w:id="14" w:author="Mehrdad Zaker Shahrak (Student)" w:date="2018-03-24T16:26:00Z">
            <w:rPr/>
          </w:rPrChange>
        </w:rPr>
        <w:t xml:space="preserve"> of your answer</w:t>
      </w:r>
      <w:r w:rsidR="002F4D48" w:rsidRPr="005830D3">
        <w:rPr>
          <w:highlight w:val="yellow"/>
          <w:rPrChange w:id="15" w:author="Mehrdad Zaker Shahrak (Student)" w:date="2018-03-24T16:26:00Z">
            <w:rPr/>
          </w:rPrChange>
        </w:rPr>
        <w:t>.</w:t>
      </w:r>
      <w:r w:rsidR="00567B01" w:rsidRPr="005830D3">
        <w:rPr>
          <w:highlight w:val="yellow"/>
          <w:rPrChange w:id="16" w:author="Mehrdad Zaker Shahrak (Student)" w:date="2018-03-24T16:26:00Z">
            <w:rPr/>
          </w:rPrChange>
        </w:rPr>
        <w:t xml:space="preserve"> The system continues asking you questions until the robot gets to the ordered location. </w:t>
      </w:r>
    </w:p>
    <w:p w14:paraId="563554BD" w14:textId="148E91FB" w:rsidR="00DF096A" w:rsidRPr="005830D3" w:rsidDel="005830D3" w:rsidRDefault="00567B01" w:rsidP="00A41B61">
      <w:pPr>
        <w:spacing w:after="240"/>
        <w:rPr>
          <w:del w:id="17" w:author="Mehrdad Zaker Shahrak (Student)" w:date="2018-03-24T16:26:00Z"/>
          <w:highlight w:val="yellow"/>
          <w:rPrChange w:id="18" w:author="Mehrdad Zaker Shahrak (Student)" w:date="2018-03-24T16:26:00Z">
            <w:rPr>
              <w:del w:id="19" w:author="Mehrdad Zaker Shahrak (Student)" w:date="2018-03-24T16:26:00Z"/>
            </w:rPr>
          </w:rPrChange>
        </w:rPr>
      </w:pPr>
      <w:del w:id="20" w:author="Mehrdad Zaker Shahrak (Student)" w:date="2018-03-24T16:26:00Z">
        <w:r w:rsidRPr="005830D3" w:rsidDel="005830D3">
          <w:rPr>
            <w:highlight w:val="yellow"/>
            <w:rPrChange w:id="21" w:author="Mehrdad Zaker Shahrak (Student)" w:date="2018-03-24T16:26:00Z">
              <w:rPr/>
            </w:rPrChange>
          </w:rPr>
          <w:delText xml:space="preserve">Continue ordering robot to move to rooms until all marked locations are visited. </w:delText>
        </w:r>
      </w:del>
    </w:p>
    <w:p w14:paraId="45BC3913" w14:textId="3C7C4E49" w:rsidR="008A06B2" w:rsidRPr="005830D3" w:rsidRDefault="00861384" w:rsidP="00A41B61">
      <w:pPr>
        <w:spacing w:after="240"/>
        <w:rPr>
          <w:highlight w:val="yellow"/>
          <w:rPrChange w:id="22" w:author="Mehrdad Zaker Shahrak (Student)" w:date="2018-03-24T16:26:00Z">
            <w:rPr/>
          </w:rPrChange>
        </w:rPr>
      </w:pPr>
      <w:r w:rsidRPr="005830D3">
        <w:rPr>
          <w:highlight w:val="yellow"/>
          <w:rPrChange w:id="23" w:author="Mehrdad Zaker Shahrak (Student)" w:date="2018-03-24T16:26:00Z">
            <w:rPr/>
          </w:rPrChange>
        </w:rPr>
        <w:t xml:space="preserve">You can change your </w:t>
      </w:r>
      <w:r w:rsidR="000E365A" w:rsidRPr="005830D3">
        <w:rPr>
          <w:highlight w:val="yellow"/>
          <w:rPrChange w:id="24" w:author="Mehrdad Zaker Shahrak (Student)" w:date="2018-03-24T16:26:00Z">
            <w:rPr/>
          </w:rPrChange>
        </w:rPr>
        <w:t xml:space="preserve">command during the robot movement and order the robot to visit a </w:t>
      </w:r>
      <w:commentRangeStart w:id="25"/>
      <w:r w:rsidR="000E365A" w:rsidRPr="005830D3">
        <w:rPr>
          <w:highlight w:val="yellow"/>
          <w:rPrChange w:id="26" w:author="Mehrdad Zaker Shahrak (Student)" w:date="2018-03-24T16:26:00Z">
            <w:rPr/>
          </w:rPrChange>
        </w:rPr>
        <w:t>different</w:t>
      </w:r>
      <w:commentRangeEnd w:id="25"/>
      <w:r w:rsidR="005830D3" w:rsidRPr="005830D3">
        <w:rPr>
          <w:rStyle w:val="CommentReference"/>
          <w:highlight w:val="yellow"/>
          <w:rPrChange w:id="27" w:author="Mehrdad Zaker Shahrak (Student)" w:date="2018-03-24T16:26:00Z">
            <w:rPr>
              <w:rStyle w:val="CommentReference"/>
            </w:rPr>
          </w:rPrChange>
        </w:rPr>
        <w:commentReference w:id="25"/>
      </w:r>
      <w:r w:rsidR="000E365A" w:rsidRPr="005830D3">
        <w:rPr>
          <w:highlight w:val="yellow"/>
          <w:rPrChange w:id="28" w:author="Mehrdad Zaker Shahrak (Student)" w:date="2018-03-24T16:26:00Z">
            <w:rPr/>
          </w:rPrChange>
        </w:rPr>
        <w:t xml:space="preserve"> room if you think this is appropriate.</w:t>
      </w:r>
    </w:p>
    <w:p w14:paraId="6A9DA4A4" w14:textId="594907B7" w:rsidR="006D018F" w:rsidRDefault="009972B2" w:rsidP="006D018F">
      <w:r w:rsidRPr="005830D3">
        <w:rPr>
          <w:highlight w:val="yellow"/>
          <w:rPrChange w:id="29" w:author="Mehrdad Zaker Shahrak (Student)" w:date="2018-03-24T16:26:00Z">
            <w:rPr/>
          </w:rPrChange>
        </w:rPr>
        <w:t>Your team performance</w:t>
      </w:r>
      <w:r w:rsidR="006D018F">
        <w:t xml:space="preserve"> is measured in virtue of time and how efficient you order the robot to move. If </w:t>
      </w:r>
      <w:r w:rsidR="00042075">
        <w:t>you give high level order to the robot, it will move 10% faster than its normal speed.</w:t>
      </w:r>
    </w:p>
    <w:p w14:paraId="07D40BFB" w14:textId="77777777" w:rsidR="008A06B2" w:rsidRDefault="008A06B2">
      <w:r>
        <w:br w:type="page"/>
      </w:r>
    </w:p>
    <w:p w14:paraId="21AE72F1" w14:textId="77777777" w:rsidR="000A2370" w:rsidRPr="000A2370" w:rsidRDefault="000A2370" w:rsidP="000E365A"/>
    <w:tbl>
      <w:tblPr>
        <w:tblStyle w:val="TableGrid"/>
        <w:tblpPr w:leftFromText="180" w:rightFromText="180" w:vertAnchor="text" w:horzAnchor="page" w:tblpX="7030" w:tblpY="1086"/>
        <w:tblW w:w="0" w:type="auto"/>
        <w:tblLook w:val="04A0" w:firstRow="1" w:lastRow="0" w:firstColumn="1" w:lastColumn="0" w:noHBand="0" w:noVBand="1"/>
      </w:tblPr>
      <w:tblGrid>
        <w:gridCol w:w="1255"/>
        <w:gridCol w:w="2250"/>
      </w:tblGrid>
      <w:tr w:rsidR="008A06B2" w:rsidRPr="00BA4E6A" w14:paraId="78375B8C" w14:textId="77777777" w:rsidTr="00712546">
        <w:trPr>
          <w:trHeight w:val="330"/>
        </w:trPr>
        <w:tc>
          <w:tcPr>
            <w:tcW w:w="1255" w:type="dxa"/>
            <w:vAlign w:val="center"/>
          </w:tcPr>
          <w:p w14:paraId="764DB351" w14:textId="77777777" w:rsidR="008A06B2" w:rsidRPr="00BA4E6A" w:rsidRDefault="008A06B2" w:rsidP="008A06B2">
            <w:pPr>
              <w:jc w:val="center"/>
            </w:pPr>
            <w:r w:rsidRPr="00BA4E6A">
              <w:rPr>
                <w:sz w:val="22"/>
                <w:szCs w:val="22"/>
              </w:rPr>
              <w:t>Tile</w:t>
            </w:r>
          </w:p>
        </w:tc>
        <w:tc>
          <w:tcPr>
            <w:tcW w:w="2250" w:type="dxa"/>
            <w:vAlign w:val="center"/>
          </w:tcPr>
          <w:p w14:paraId="1DE513DA" w14:textId="77777777" w:rsidR="008A06B2" w:rsidRPr="00BA4E6A" w:rsidRDefault="008A06B2" w:rsidP="008A06B2">
            <w:pPr>
              <w:jc w:val="center"/>
              <w:rPr>
                <w:sz w:val="22"/>
                <w:szCs w:val="22"/>
              </w:rPr>
            </w:pPr>
            <w:r w:rsidRPr="00BA4E6A">
              <w:rPr>
                <w:sz w:val="22"/>
                <w:szCs w:val="22"/>
              </w:rPr>
              <w:t>Meaning</w:t>
            </w:r>
          </w:p>
        </w:tc>
      </w:tr>
      <w:tr w:rsidR="008A06B2" w:rsidRPr="00BA4E6A" w14:paraId="1D8532FC" w14:textId="77777777" w:rsidTr="008A06B2">
        <w:trPr>
          <w:trHeight w:val="476"/>
        </w:trPr>
        <w:tc>
          <w:tcPr>
            <w:tcW w:w="1255" w:type="dxa"/>
            <w:vAlign w:val="center"/>
          </w:tcPr>
          <w:p w14:paraId="7EC00364" w14:textId="77777777" w:rsidR="008A06B2" w:rsidRPr="00BA4E6A" w:rsidRDefault="008A06B2" w:rsidP="008A06B2">
            <w:pPr>
              <w:jc w:val="center"/>
            </w:pPr>
            <w:r>
              <w:rPr>
                <w:noProof/>
              </w:rPr>
              <w:drawing>
                <wp:inline distT="0" distB="0" distL="0" distR="0" wp14:anchorId="60B99A19" wp14:editId="4B5989CC">
                  <wp:extent cx="217184" cy="235373"/>
                  <wp:effectExtent l="0" t="0" r="11430" b="0"/>
                  <wp:docPr id="8" name="Picture 8" descr="../../../../Desktop/Screen%20Shot%202018-03-24%20at%202.17.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3-24%20at%202.17.0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59" cy="238706"/>
                          </a:xfrm>
                          <a:prstGeom prst="rect">
                            <a:avLst/>
                          </a:prstGeom>
                          <a:noFill/>
                          <a:ln>
                            <a:noFill/>
                          </a:ln>
                        </pic:spPr>
                      </pic:pic>
                    </a:graphicData>
                  </a:graphic>
                </wp:inline>
              </w:drawing>
            </w:r>
          </w:p>
        </w:tc>
        <w:tc>
          <w:tcPr>
            <w:tcW w:w="2250" w:type="dxa"/>
            <w:vAlign w:val="center"/>
          </w:tcPr>
          <w:p w14:paraId="274F0525" w14:textId="77777777" w:rsidR="008A06B2" w:rsidRPr="00BA4E6A" w:rsidRDefault="008A06B2" w:rsidP="008A06B2">
            <w:pPr>
              <w:jc w:val="center"/>
              <w:rPr>
                <w:sz w:val="22"/>
                <w:szCs w:val="22"/>
              </w:rPr>
            </w:pPr>
            <w:r w:rsidRPr="00BA4E6A">
              <w:rPr>
                <w:sz w:val="22"/>
                <w:szCs w:val="22"/>
              </w:rPr>
              <w:t>Breakable Obstacle</w:t>
            </w:r>
          </w:p>
        </w:tc>
      </w:tr>
      <w:tr w:rsidR="008A06B2" w:rsidRPr="00BA4E6A" w14:paraId="0869C217" w14:textId="77777777" w:rsidTr="008A06B2">
        <w:trPr>
          <w:trHeight w:val="557"/>
        </w:trPr>
        <w:tc>
          <w:tcPr>
            <w:tcW w:w="1255" w:type="dxa"/>
            <w:vAlign w:val="center"/>
          </w:tcPr>
          <w:p w14:paraId="1A01BF85" w14:textId="77777777" w:rsidR="008A06B2" w:rsidRPr="00BA4E6A" w:rsidRDefault="008A06B2" w:rsidP="008A06B2">
            <w:pPr>
              <w:jc w:val="center"/>
            </w:pPr>
            <w:r>
              <w:rPr>
                <w:noProof/>
              </w:rPr>
              <w:drawing>
                <wp:inline distT="0" distB="0" distL="0" distR="0" wp14:anchorId="45083359" wp14:editId="66A6A7CF">
                  <wp:extent cx="266488" cy="266488"/>
                  <wp:effectExtent l="0" t="0" r="0" b="0"/>
                  <wp:docPr id="10" name="Picture 10" descr="../../../../Desktop/Screen%20Shot%202018-03-24%20at%202.2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3-24%20at%202.21.2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374" cy="283374"/>
                          </a:xfrm>
                          <a:prstGeom prst="rect">
                            <a:avLst/>
                          </a:prstGeom>
                          <a:noFill/>
                          <a:ln>
                            <a:noFill/>
                          </a:ln>
                        </pic:spPr>
                      </pic:pic>
                    </a:graphicData>
                  </a:graphic>
                </wp:inline>
              </w:drawing>
            </w:r>
          </w:p>
        </w:tc>
        <w:tc>
          <w:tcPr>
            <w:tcW w:w="2250" w:type="dxa"/>
            <w:vAlign w:val="center"/>
          </w:tcPr>
          <w:p w14:paraId="501D2037" w14:textId="77777777" w:rsidR="008A06B2" w:rsidRPr="00BA4E6A" w:rsidRDefault="008A06B2" w:rsidP="008A06B2">
            <w:pPr>
              <w:jc w:val="center"/>
              <w:rPr>
                <w:sz w:val="22"/>
                <w:szCs w:val="22"/>
                <w:lang w:bidi="fa-IR"/>
              </w:rPr>
            </w:pPr>
            <w:r>
              <w:rPr>
                <w:sz w:val="22"/>
                <w:szCs w:val="22"/>
                <w:lang w:bidi="fa-IR"/>
              </w:rPr>
              <w:t>Needs Attention</w:t>
            </w:r>
          </w:p>
        </w:tc>
      </w:tr>
      <w:tr w:rsidR="008A06B2" w:rsidRPr="00BA4E6A" w14:paraId="35C6CE7B" w14:textId="77777777" w:rsidTr="008A06B2">
        <w:trPr>
          <w:trHeight w:val="629"/>
        </w:trPr>
        <w:tc>
          <w:tcPr>
            <w:tcW w:w="1255" w:type="dxa"/>
            <w:vAlign w:val="center"/>
          </w:tcPr>
          <w:p w14:paraId="5C47933E" w14:textId="77777777" w:rsidR="008A06B2" w:rsidRPr="00BA4E6A" w:rsidRDefault="008A06B2" w:rsidP="008A06B2">
            <w:pPr>
              <w:jc w:val="center"/>
            </w:pPr>
            <w:r>
              <w:rPr>
                <w:noProof/>
              </w:rPr>
              <w:drawing>
                <wp:inline distT="0" distB="0" distL="0" distR="0" wp14:anchorId="22809F2C" wp14:editId="3B670ED6">
                  <wp:extent cx="277267" cy="286625"/>
                  <wp:effectExtent l="0" t="0" r="2540" b="0"/>
                  <wp:docPr id="11" name="Picture 11" descr="../../../../Desktop/Screen%20Shot%202018-03-24%20at%202.2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3-24%20at%202.22.5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217" cy="311383"/>
                          </a:xfrm>
                          <a:prstGeom prst="rect">
                            <a:avLst/>
                          </a:prstGeom>
                          <a:noFill/>
                          <a:ln>
                            <a:noFill/>
                          </a:ln>
                        </pic:spPr>
                      </pic:pic>
                    </a:graphicData>
                  </a:graphic>
                </wp:inline>
              </w:drawing>
            </w:r>
          </w:p>
        </w:tc>
        <w:tc>
          <w:tcPr>
            <w:tcW w:w="2250" w:type="dxa"/>
            <w:vAlign w:val="center"/>
          </w:tcPr>
          <w:p w14:paraId="40E895C7" w14:textId="77777777" w:rsidR="008A06B2" w:rsidRPr="00BA4E6A" w:rsidRDefault="008A06B2" w:rsidP="008A06B2">
            <w:pPr>
              <w:jc w:val="center"/>
              <w:rPr>
                <w:sz w:val="22"/>
                <w:szCs w:val="22"/>
              </w:rPr>
            </w:pPr>
            <w:r>
              <w:rPr>
                <w:sz w:val="22"/>
                <w:szCs w:val="22"/>
              </w:rPr>
              <w:t>Wall</w:t>
            </w:r>
          </w:p>
        </w:tc>
      </w:tr>
      <w:tr w:rsidR="008A06B2" w:rsidRPr="00BA4E6A" w14:paraId="19B570EB" w14:textId="77777777" w:rsidTr="008A06B2">
        <w:trPr>
          <w:trHeight w:val="629"/>
        </w:trPr>
        <w:tc>
          <w:tcPr>
            <w:tcW w:w="1255" w:type="dxa"/>
            <w:vAlign w:val="center"/>
          </w:tcPr>
          <w:p w14:paraId="26EC20B3" w14:textId="77777777" w:rsidR="008A06B2" w:rsidRDefault="008A06B2" w:rsidP="008A06B2">
            <w:pPr>
              <w:jc w:val="center"/>
              <w:rPr>
                <w:noProof/>
              </w:rPr>
            </w:pPr>
            <w:r>
              <w:rPr>
                <w:noProof/>
              </w:rPr>
              <w:drawing>
                <wp:inline distT="0" distB="0" distL="0" distR="0" wp14:anchorId="7BB0F5E4" wp14:editId="4ED616FA">
                  <wp:extent cx="276860" cy="276860"/>
                  <wp:effectExtent l="0" t="0" r="2540" b="2540"/>
                  <wp:docPr id="12" name="Picture 12" descr="../../../../Desktop/Screen%20Shot%202018-03-24%20at%202.2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24%20at%202.23.5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 cy="276860"/>
                          </a:xfrm>
                          <a:prstGeom prst="rect">
                            <a:avLst/>
                          </a:prstGeom>
                          <a:noFill/>
                          <a:ln>
                            <a:noFill/>
                          </a:ln>
                        </pic:spPr>
                      </pic:pic>
                    </a:graphicData>
                  </a:graphic>
                </wp:inline>
              </w:drawing>
            </w:r>
          </w:p>
        </w:tc>
        <w:tc>
          <w:tcPr>
            <w:tcW w:w="2250" w:type="dxa"/>
            <w:vAlign w:val="center"/>
          </w:tcPr>
          <w:p w14:paraId="4BAF289A" w14:textId="77777777" w:rsidR="008A06B2" w:rsidRDefault="008A06B2" w:rsidP="008A06B2">
            <w:pPr>
              <w:jc w:val="center"/>
              <w:rPr>
                <w:sz w:val="22"/>
                <w:szCs w:val="22"/>
              </w:rPr>
            </w:pPr>
            <w:r>
              <w:rPr>
                <w:sz w:val="22"/>
                <w:szCs w:val="22"/>
              </w:rPr>
              <w:t>Robot</w:t>
            </w:r>
          </w:p>
        </w:tc>
      </w:tr>
    </w:tbl>
    <w:p w14:paraId="23549772" w14:textId="4B718B17" w:rsidR="0005677A" w:rsidRDefault="005B203D" w:rsidP="00B64CFF">
      <w:r>
        <w:rPr>
          <w:noProof/>
        </w:rPr>
        <w:drawing>
          <wp:inline distT="0" distB="0" distL="0" distR="0" wp14:anchorId="160B5195" wp14:editId="203896EA">
            <wp:extent cx="2840355" cy="2864143"/>
            <wp:effectExtent l="0" t="0" r="4445" b="6350"/>
            <wp:docPr id="6" name="Picture 6" descr="../../../../Desktop/Screen%20Shot%202018-03-24%20at%202.1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3-24%20at%202.14.1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355" cy="2864143"/>
                    </a:xfrm>
                    <a:prstGeom prst="rect">
                      <a:avLst/>
                    </a:prstGeom>
                    <a:noFill/>
                    <a:ln>
                      <a:noFill/>
                    </a:ln>
                  </pic:spPr>
                </pic:pic>
              </a:graphicData>
            </a:graphic>
          </wp:inline>
        </w:drawing>
      </w:r>
    </w:p>
    <w:p w14:paraId="51601BBA" w14:textId="77777777" w:rsidR="005B203D" w:rsidRDefault="005B203D" w:rsidP="00822DC7"/>
    <w:p w14:paraId="377CA6DC" w14:textId="77777777" w:rsidR="002F4D48" w:rsidRDefault="002F4D48" w:rsidP="00822DC7"/>
    <w:p w14:paraId="7F42C574" w14:textId="4BA70719" w:rsidR="0005677A" w:rsidRDefault="001D3E5F" w:rsidP="00511CD5">
      <w:r>
        <w:t xml:space="preserve">From </w:t>
      </w:r>
      <w:r w:rsidR="008A59A6">
        <w:t xml:space="preserve">the scale of 1 to </w:t>
      </w:r>
      <w:r w:rsidR="00D174B9">
        <w:t>10</w:t>
      </w:r>
      <w:r w:rsidR="008A59A6">
        <w:t xml:space="preserve">, where 1 is the lowest and </w:t>
      </w:r>
      <w:r w:rsidR="00511CD5">
        <w:t>10</w:t>
      </w:r>
      <w:r w:rsidR="008A59A6">
        <w:t xml:space="preserve"> is the highest, please answer the following questions:</w:t>
      </w:r>
    </w:p>
    <w:p w14:paraId="5B552429" w14:textId="6C592B88" w:rsidR="008A59A6" w:rsidRDefault="001D3E5F" w:rsidP="002F4152">
      <w:pPr>
        <w:pStyle w:val="ListParagraph"/>
        <w:numPr>
          <w:ilvl w:val="0"/>
          <w:numId w:val="2"/>
        </w:numPr>
      </w:pPr>
      <w:r>
        <w:t xml:space="preserve">How much </w:t>
      </w:r>
      <w:r w:rsidR="00BC254A">
        <w:t xml:space="preserve">did </w:t>
      </w:r>
      <w:r>
        <w:t xml:space="preserve">the robot </w:t>
      </w:r>
      <w:r w:rsidR="00BC254A">
        <w:t>contribute</w:t>
      </w:r>
      <w:r>
        <w:t xml:space="preserve"> to team effectiveness in general?</w:t>
      </w:r>
    </w:p>
    <w:p w14:paraId="290630DB" w14:textId="62051B41" w:rsidR="00BC254A" w:rsidRDefault="00BC254A" w:rsidP="002F4152">
      <w:pPr>
        <w:pStyle w:val="ListParagraph"/>
        <w:numPr>
          <w:ilvl w:val="0"/>
          <w:numId w:val="2"/>
        </w:numPr>
      </w:pPr>
      <w:r>
        <w:t>How much did you contribute to team effectiveness in general?</w:t>
      </w:r>
    </w:p>
    <w:p w14:paraId="5C99F357" w14:textId="7BD96981" w:rsidR="001D3E5F" w:rsidRDefault="001D3E5F" w:rsidP="002F4152">
      <w:pPr>
        <w:pStyle w:val="ListParagraph"/>
        <w:numPr>
          <w:ilvl w:val="0"/>
          <w:numId w:val="2"/>
        </w:numPr>
      </w:pPr>
      <w:r>
        <w:t xml:space="preserve">How much </w:t>
      </w:r>
      <w:r w:rsidR="00B24A7E">
        <w:t xml:space="preserve">do </w:t>
      </w:r>
      <w:r>
        <w:t>you like to collaborate with the robot again?</w:t>
      </w:r>
    </w:p>
    <w:p w14:paraId="744A8925" w14:textId="3D5145B9" w:rsidR="001D3E5F" w:rsidRDefault="001D3E5F" w:rsidP="002F4152">
      <w:pPr>
        <w:pStyle w:val="ListParagraph"/>
        <w:numPr>
          <w:ilvl w:val="0"/>
          <w:numId w:val="2"/>
        </w:numPr>
      </w:pPr>
      <w:r>
        <w:t>Write any comments about the robot</w:t>
      </w:r>
    </w:p>
    <w:p w14:paraId="71EC9595" w14:textId="77777777" w:rsidR="001D3E5F" w:rsidRDefault="001D3E5F" w:rsidP="00822DC7"/>
    <w:p w14:paraId="3F9DF990" w14:textId="77777777" w:rsidR="0005677A" w:rsidRDefault="0005677A" w:rsidP="00822DC7"/>
    <w:p w14:paraId="2B7C885D" w14:textId="29B9C259" w:rsidR="00070A20" w:rsidRDefault="00070A20">
      <w:r>
        <w:br w:type="page"/>
      </w:r>
    </w:p>
    <w:p w14:paraId="5661A1DA" w14:textId="77777777" w:rsidR="0005677A" w:rsidRDefault="0005677A" w:rsidP="00822DC7"/>
    <w:p w14:paraId="7A8B1A02" w14:textId="77777777" w:rsidR="00070A20" w:rsidRDefault="00070A20" w:rsidP="003A15C2">
      <w:pPr>
        <w:rPr>
          <w:b/>
          <w:bCs/>
          <w:color w:val="FF0000"/>
        </w:rPr>
      </w:pPr>
    </w:p>
    <w:p w14:paraId="36D65352" w14:textId="77777777" w:rsidR="003A15C2" w:rsidRPr="00957936" w:rsidRDefault="003A15C2" w:rsidP="003A15C2">
      <w:pPr>
        <w:rPr>
          <w:b/>
          <w:bCs/>
        </w:rPr>
      </w:pPr>
      <w:r>
        <w:rPr>
          <w:b/>
          <w:bCs/>
          <w:color w:val="FF0000"/>
        </w:rPr>
        <w:t xml:space="preserve">Version 1: </w:t>
      </w:r>
      <w:r w:rsidRPr="00957936">
        <w:rPr>
          <w:b/>
          <w:bCs/>
        </w:rPr>
        <w:t>Your task is to suggest the robot the o</w:t>
      </w:r>
      <w:r>
        <w:rPr>
          <w:b/>
          <w:bCs/>
        </w:rPr>
        <w:t>rder of the rooms to be visited, so the robot can provide medical attention to the designated locations as fast as possible. Notice that the robot may or may not respond to your suggestion immediately.</w:t>
      </w:r>
    </w:p>
    <w:p w14:paraId="5A5981D3" w14:textId="77777777" w:rsidR="003A15C2" w:rsidRDefault="003A15C2" w:rsidP="00822DC7">
      <w:pPr>
        <w:rPr>
          <w:color w:val="FF0000"/>
        </w:rPr>
      </w:pPr>
    </w:p>
    <w:p w14:paraId="588F0946" w14:textId="744AEB71" w:rsidR="00822DC7" w:rsidRPr="00F5568F" w:rsidRDefault="00F5568F" w:rsidP="00822DC7">
      <w:pPr>
        <w:rPr>
          <w:color w:val="FF0000"/>
        </w:rPr>
      </w:pPr>
      <w:r w:rsidRPr="00F5568F">
        <w:rPr>
          <w:color w:val="FF0000"/>
        </w:rPr>
        <w:t>Questions:</w:t>
      </w:r>
    </w:p>
    <w:p w14:paraId="0263B526" w14:textId="64CCA7C0" w:rsidR="00822DC7" w:rsidRDefault="00E94113" w:rsidP="003E3C12">
      <w:pPr>
        <w:pStyle w:val="ListParagraph"/>
        <w:numPr>
          <w:ilvl w:val="0"/>
          <w:numId w:val="1"/>
        </w:numPr>
      </w:pPr>
      <w:r>
        <w:t xml:space="preserve">Which room </w:t>
      </w:r>
      <w:r w:rsidR="003A7554">
        <w:t xml:space="preserve">do </w:t>
      </w:r>
      <w:r>
        <w:t>you expect the robot to visit first?</w:t>
      </w:r>
      <w:r w:rsidR="003E3C12">
        <w:t xml:space="preserve"> (answer in the form of room “location number” e.g. room 11)</w:t>
      </w:r>
    </w:p>
    <w:p w14:paraId="44CC25FB" w14:textId="77777777" w:rsidR="00E94113" w:rsidRDefault="00E94113" w:rsidP="00822DC7"/>
    <w:p w14:paraId="130718AD" w14:textId="02585703" w:rsidR="003E3C12" w:rsidRDefault="00E94113" w:rsidP="00947B43">
      <w:pPr>
        <w:pStyle w:val="ListParagraph"/>
        <w:numPr>
          <w:ilvl w:val="0"/>
          <w:numId w:val="1"/>
        </w:numPr>
      </w:pPr>
      <w:r>
        <w:t xml:space="preserve">What </w:t>
      </w:r>
      <w:r w:rsidR="00023827">
        <w:t>are</w:t>
      </w:r>
      <w:r>
        <w:t xml:space="preserve"> the actions you expect from the robot to visit that room? (answer in the form of move “current location” “target location” e.g. move location 20 location 15)</w:t>
      </w:r>
    </w:p>
    <w:p w14:paraId="485C4323" w14:textId="77777777" w:rsidR="003E3C12" w:rsidRDefault="003E3C12" w:rsidP="003E3C12"/>
    <w:p w14:paraId="52368DE0" w14:textId="553AFB44" w:rsidR="00E94113" w:rsidRDefault="003E3C12" w:rsidP="003E3C12">
      <w:pPr>
        <w:pStyle w:val="ListParagraph"/>
        <w:numPr>
          <w:ilvl w:val="0"/>
          <w:numId w:val="1"/>
        </w:numPr>
      </w:pPr>
      <w:r>
        <w:t>After the robot visited the expected room</w:t>
      </w:r>
      <w:r w:rsidR="009C2A9C">
        <w:t>,</w:t>
      </w:r>
      <w:r>
        <w:t xml:space="preserve"> which room </w:t>
      </w:r>
      <w:r w:rsidR="00A26C4F">
        <w:t xml:space="preserve">do </w:t>
      </w:r>
      <w:r>
        <w:t>you expect the robot to visit next?</w:t>
      </w:r>
      <w:r w:rsidR="00E94113">
        <w:t xml:space="preserve"> </w:t>
      </w:r>
    </w:p>
    <w:p w14:paraId="51ACAA66" w14:textId="77777777" w:rsidR="00023827" w:rsidRDefault="00023827" w:rsidP="00023827"/>
    <w:p w14:paraId="67235625" w14:textId="50473B0C" w:rsidR="00023827" w:rsidRDefault="00023827" w:rsidP="00023827">
      <w:pPr>
        <w:pStyle w:val="ListParagraph"/>
        <w:numPr>
          <w:ilvl w:val="0"/>
          <w:numId w:val="1"/>
        </w:numPr>
      </w:pPr>
      <w:r>
        <w:t>What are the actions you expect from the robot to visit that room?</w:t>
      </w:r>
    </w:p>
    <w:p w14:paraId="027C1BE9" w14:textId="77777777" w:rsidR="00023827" w:rsidRDefault="00023827" w:rsidP="00023827"/>
    <w:p w14:paraId="47FB32C3" w14:textId="0FCC0315" w:rsidR="00023827" w:rsidRDefault="00023827" w:rsidP="00023827">
      <w:pPr>
        <w:pStyle w:val="ListParagraph"/>
        <w:numPr>
          <w:ilvl w:val="0"/>
          <w:numId w:val="1"/>
        </w:numPr>
      </w:pPr>
      <w:r>
        <w:t>After the robot visited the expected room</w:t>
      </w:r>
      <w:r w:rsidR="009B7DEE">
        <w:t>,</w:t>
      </w:r>
      <w:r>
        <w:t xml:space="preserve"> which room </w:t>
      </w:r>
      <w:r w:rsidR="009B7DEE">
        <w:t xml:space="preserve">do </w:t>
      </w:r>
      <w:r>
        <w:t xml:space="preserve">you expect the robot to visit next? </w:t>
      </w:r>
    </w:p>
    <w:p w14:paraId="008FD63F" w14:textId="77777777" w:rsidR="00023827" w:rsidRDefault="00023827" w:rsidP="00023827"/>
    <w:p w14:paraId="7DE7FB57" w14:textId="29D787E4" w:rsidR="00023827" w:rsidRDefault="00023827" w:rsidP="006F0010">
      <w:pPr>
        <w:pStyle w:val="ListParagraph"/>
        <w:numPr>
          <w:ilvl w:val="0"/>
          <w:numId w:val="1"/>
        </w:numPr>
      </w:pPr>
      <w:r>
        <w:t xml:space="preserve">What </w:t>
      </w:r>
      <w:r w:rsidR="006F0010">
        <w:t>are</w:t>
      </w:r>
      <w:r>
        <w:t xml:space="preserve"> the actions you expect from the robot to visit that room?</w:t>
      </w:r>
    </w:p>
    <w:p w14:paraId="0F821522" w14:textId="77777777" w:rsidR="00AF6EAC" w:rsidRDefault="00AF6EAC" w:rsidP="00AF6EAC"/>
    <w:p w14:paraId="3DA5415D" w14:textId="77777777" w:rsidR="00AF6EAC" w:rsidRDefault="00AF6EAC" w:rsidP="00AF6EAC">
      <w:pPr>
        <w:pStyle w:val="ListParagraph"/>
        <w:numPr>
          <w:ilvl w:val="0"/>
          <w:numId w:val="1"/>
        </w:numPr>
      </w:pPr>
      <w:r>
        <w:t xml:space="preserve">After the robot visited the expected room, which room do you expect the robot to visit next? </w:t>
      </w:r>
    </w:p>
    <w:p w14:paraId="07C9619C" w14:textId="77777777" w:rsidR="00AF6EAC" w:rsidRDefault="00AF6EAC" w:rsidP="00AF6EAC"/>
    <w:p w14:paraId="4BFEF822" w14:textId="032A1F02" w:rsidR="00AF6EAC" w:rsidRDefault="00AF6EAC" w:rsidP="00A723A4">
      <w:pPr>
        <w:pStyle w:val="ListParagraph"/>
        <w:numPr>
          <w:ilvl w:val="0"/>
          <w:numId w:val="1"/>
        </w:numPr>
      </w:pPr>
      <w:r>
        <w:t>What are the actions you expect from the robot to visit that room?</w:t>
      </w:r>
    </w:p>
    <w:sectPr w:rsidR="00AF6EAC" w:rsidSect="004923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ehrdad Zaker Shahrak (Student)" w:date="2018-03-24T16:26:00Z" w:initials="MZS(">
    <w:p w14:paraId="1886338A" w14:textId="6F73E35C" w:rsidR="005830D3" w:rsidRDefault="005830D3">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8633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055DF"/>
    <w:multiLevelType w:val="hybridMultilevel"/>
    <w:tmpl w:val="1362F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502BA2"/>
    <w:multiLevelType w:val="hybridMultilevel"/>
    <w:tmpl w:val="BC42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hrdad Zaker Shahrak (Student)">
    <w15:presenceInfo w15:providerId="None" w15:userId="Mehrdad Zaker Shahrak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DC7"/>
    <w:rsid w:val="00023827"/>
    <w:rsid w:val="00042075"/>
    <w:rsid w:val="0005677A"/>
    <w:rsid w:val="00070A20"/>
    <w:rsid w:val="000A2370"/>
    <w:rsid w:val="000E2E76"/>
    <w:rsid w:val="000E365A"/>
    <w:rsid w:val="000F162A"/>
    <w:rsid w:val="00140759"/>
    <w:rsid w:val="00150FDA"/>
    <w:rsid w:val="001540B5"/>
    <w:rsid w:val="001760A5"/>
    <w:rsid w:val="001A6583"/>
    <w:rsid w:val="001A75D7"/>
    <w:rsid w:val="001D158C"/>
    <w:rsid w:val="001D3E5F"/>
    <w:rsid w:val="001F15A6"/>
    <w:rsid w:val="00222DF1"/>
    <w:rsid w:val="00225C55"/>
    <w:rsid w:val="0023424F"/>
    <w:rsid w:val="002A74C7"/>
    <w:rsid w:val="002B6E61"/>
    <w:rsid w:val="002C0B13"/>
    <w:rsid w:val="002D0048"/>
    <w:rsid w:val="002D7ECC"/>
    <w:rsid w:val="002F0F87"/>
    <w:rsid w:val="002F4152"/>
    <w:rsid w:val="002F4D48"/>
    <w:rsid w:val="00311ACA"/>
    <w:rsid w:val="0032113E"/>
    <w:rsid w:val="00370394"/>
    <w:rsid w:val="00370B9A"/>
    <w:rsid w:val="003A15C2"/>
    <w:rsid w:val="003A7554"/>
    <w:rsid w:val="003E3C12"/>
    <w:rsid w:val="003F4D91"/>
    <w:rsid w:val="00425E42"/>
    <w:rsid w:val="00427B0F"/>
    <w:rsid w:val="004355B5"/>
    <w:rsid w:val="0045773A"/>
    <w:rsid w:val="00470552"/>
    <w:rsid w:val="004738F8"/>
    <w:rsid w:val="00484A94"/>
    <w:rsid w:val="00492365"/>
    <w:rsid w:val="004F118E"/>
    <w:rsid w:val="00505395"/>
    <w:rsid w:val="00505CDB"/>
    <w:rsid w:val="00511CD5"/>
    <w:rsid w:val="00567B01"/>
    <w:rsid w:val="005830D3"/>
    <w:rsid w:val="005B203D"/>
    <w:rsid w:val="005F36A5"/>
    <w:rsid w:val="006032B2"/>
    <w:rsid w:val="0064737E"/>
    <w:rsid w:val="006D018F"/>
    <w:rsid w:val="006F0010"/>
    <w:rsid w:val="00706941"/>
    <w:rsid w:val="00712546"/>
    <w:rsid w:val="00744C23"/>
    <w:rsid w:val="007505E0"/>
    <w:rsid w:val="007D1850"/>
    <w:rsid w:val="007D1A3C"/>
    <w:rsid w:val="00822DC7"/>
    <w:rsid w:val="00861384"/>
    <w:rsid w:val="00861D80"/>
    <w:rsid w:val="00876F17"/>
    <w:rsid w:val="00894E3C"/>
    <w:rsid w:val="008A06B2"/>
    <w:rsid w:val="008A59A6"/>
    <w:rsid w:val="008F32E4"/>
    <w:rsid w:val="0093340B"/>
    <w:rsid w:val="00947B43"/>
    <w:rsid w:val="00957936"/>
    <w:rsid w:val="00974957"/>
    <w:rsid w:val="009972B2"/>
    <w:rsid w:val="009B20C5"/>
    <w:rsid w:val="009B7DEE"/>
    <w:rsid w:val="009C2A9C"/>
    <w:rsid w:val="00A26C4F"/>
    <w:rsid w:val="00A41B61"/>
    <w:rsid w:val="00A446CC"/>
    <w:rsid w:val="00A609D7"/>
    <w:rsid w:val="00A67363"/>
    <w:rsid w:val="00A723A4"/>
    <w:rsid w:val="00A92C86"/>
    <w:rsid w:val="00AF18DE"/>
    <w:rsid w:val="00AF6EAC"/>
    <w:rsid w:val="00B20750"/>
    <w:rsid w:val="00B24A7E"/>
    <w:rsid w:val="00B61AC5"/>
    <w:rsid w:val="00B64CFF"/>
    <w:rsid w:val="00B85B36"/>
    <w:rsid w:val="00BA086C"/>
    <w:rsid w:val="00BA4E6A"/>
    <w:rsid w:val="00BC254A"/>
    <w:rsid w:val="00BC3BC2"/>
    <w:rsid w:val="00C414D5"/>
    <w:rsid w:val="00C8711E"/>
    <w:rsid w:val="00C92201"/>
    <w:rsid w:val="00CB51AA"/>
    <w:rsid w:val="00CE44E2"/>
    <w:rsid w:val="00D11925"/>
    <w:rsid w:val="00D174B9"/>
    <w:rsid w:val="00D53FB5"/>
    <w:rsid w:val="00D915BB"/>
    <w:rsid w:val="00DF096A"/>
    <w:rsid w:val="00DF253B"/>
    <w:rsid w:val="00DF5198"/>
    <w:rsid w:val="00E13EB6"/>
    <w:rsid w:val="00E86039"/>
    <w:rsid w:val="00E94113"/>
    <w:rsid w:val="00F52327"/>
    <w:rsid w:val="00F5568F"/>
    <w:rsid w:val="00F9645C"/>
    <w:rsid w:val="00FA4833"/>
    <w:rsid w:val="00FB047C"/>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13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11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3C12"/>
    <w:pPr>
      <w:ind w:left="720"/>
      <w:contextualSpacing/>
    </w:pPr>
  </w:style>
  <w:style w:type="character" w:styleId="CommentReference">
    <w:name w:val="annotation reference"/>
    <w:basedOn w:val="DefaultParagraphFont"/>
    <w:uiPriority w:val="99"/>
    <w:semiHidden/>
    <w:unhideWhenUsed/>
    <w:rsid w:val="005830D3"/>
    <w:rPr>
      <w:sz w:val="18"/>
      <w:szCs w:val="18"/>
    </w:rPr>
  </w:style>
  <w:style w:type="paragraph" w:styleId="CommentText">
    <w:name w:val="annotation text"/>
    <w:basedOn w:val="Normal"/>
    <w:link w:val="CommentTextChar"/>
    <w:uiPriority w:val="99"/>
    <w:semiHidden/>
    <w:unhideWhenUsed/>
    <w:rsid w:val="005830D3"/>
  </w:style>
  <w:style w:type="character" w:customStyle="1" w:styleId="CommentTextChar">
    <w:name w:val="Comment Text Char"/>
    <w:basedOn w:val="DefaultParagraphFont"/>
    <w:link w:val="CommentText"/>
    <w:uiPriority w:val="99"/>
    <w:semiHidden/>
    <w:rsid w:val="005830D3"/>
  </w:style>
  <w:style w:type="paragraph" w:styleId="CommentSubject">
    <w:name w:val="annotation subject"/>
    <w:basedOn w:val="CommentText"/>
    <w:next w:val="CommentText"/>
    <w:link w:val="CommentSubjectChar"/>
    <w:uiPriority w:val="99"/>
    <w:semiHidden/>
    <w:unhideWhenUsed/>
    <w:rsid w:val="005830D3"/>
    <w:rPr>
      <w:b/>
      <w:bCs/>
      <w:sz w:val="20"/>
      <w:szCs w:val="20"/>
    </w:rPr>
  </w:style>
  <w:style w:type="character" w:customStyle="1" w:styleId="CommentSubjectChar">
    <w:name w:val="Comment Subject Char"/>
    <w:basedOn w:val="CommentTextChar"/>
    <w:link w:val="CommentSubject"/>
    <w:uiPriority w:val="99"/>
    <w:semiHidden/>
    <w:rsid w:val="005830D3"/>
    <w:rPr>
      <w:b/>
      <w:bCs/>
      <w:sz w:val="20"/>
      <w:szCs w:val="20"/>
    </w:rPr>
  </w:style>
  <w:style w:type="paragraph" w:styleId="BalloonText">
    <w:name w:val="Balloon Text"/>
    <w:basedOn w:val="Normal"/>
    <w:link w:val="BalloonTextChar"/>
    <w:uiPriority w:val="99"/>
    <w:semiHidden/>
    <w:unhideWhenUsed/>
    <w:rsid w:val="005830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0D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E7105B-3A3E-6C49-9F4E-97CD921C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442</Words>
  <Characters>2523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Zaker Shahrak (Student)</dc:creator>
  <cp:keywords/>
  <dc:description/>
  <cp:lastModifiedBy>Mehrdad Zaker Shahrak (Student)</cp:lastModifiedBy>
  <cp:revision>84</cp:revision>
  <dcterms:created xsi:type="dcterms:W3CDTF">2018-03-17T17:29:00Z</dcterms:created>
  <dcterms:modified xsi:type="dcterms:W3CDTF">2018-03-26T00:23:00Z</dcterms:modified>
</cp:coreProperties>
</file>